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962" w:rsidRDefault="00160962" w:rsidP="00160962">
      <w:pPr>
        <w:spacing w:after="225" w:line="390" w:lineRule="atLeast"/>
        <w:jc w:val="center"/>
        <w:textAlignment w:val="baseline"/>
        <w:outlineLvl w:val="1"/>
        <w:rPr>
          <w:rFonts w:ascii="Arial" w:eastAsia="Times New Roman" w:hAnsi="Arial" w:cs="Arial"/>
          <w:color w:val="313131"/>
          <w:sz w:val="39"/>
          <w:szCs w:val="39"/>
          <w:lang w:val="en-US"/>
        </w:rPr>
      </w:pPr>
      <w:r w:rsidRPr="00160962">
        <w:rPr>
          <w:rFonts w:ascii="Arial" w:eastAsia="Times New Roman" w:hAnsi="Arial" w:cs="Arial"/>
          <w:color w:val="313131"/>
          <w:sz w:val="39"/>
          <w:szCs w:val="39"/>
        </w:rPr>
        <w:t xml:space="preserve">Подключение модуля </w:t>
      </w:r>
      <w:r>
        <w:rPr>
          <w:rFonts w:ascii="Arial" w:eastAsia="Times New Roman" w:hAnsi="Arial" w:cs="Arial"/>
          <w:color w:val="313131"/>
          <w:sz w:val="39"/>
          <w:szCs w:val="39"/>
          <w:lang w:val="en-US"/>
        </w:rPr>
        <w:t>ESP</w:t>
      </w:r>
      <w:r w:rsidRPr="00160962">
        <w:rPr>
          <w:rFonts w:ascii="Arial" w:eastAsia="Times New Roman" w:hAnsi="Arial" w:cs="Arial"/>
          <w:color w:val="313131"/>
          <w:sz w:val="39"/>
          <w:szCs w:val="39"/>
        </w:rPr>
        <w:t>8266 к ПК и настройка Arduino IDE для работы с модулем</w:t>
      </w:r>
    </w:p>
    <w:p w:rsidR="00160962" w:rsidRDefault="00160962" w:rsidP="00160962">
      <w:pPr>
        <w:spacing w:after="225" w:line="390" w:lineRule="atLeast"/>
        <w:jc w:val="center"/>
        <w:textAlignment w:val="baseline"/>
        <w:outlineLvl w:val="1"/>
        <w:rPr>
          <w:rFonts w:ascii="Arial" w:eastAsia="Times New Roman" w:hAnsi="Arial" w:cs="Arial"/>
          <w:color w:val="313131"/>
          <w:sz w:val="39"/>
          <w:szCs w:val="39"/>
          <w:lang w:val="en-US"/>
        </w:rPr>
      </w:pPr>
    </w:p>
    <w:p w:rsidR="00160962" w:rsidRDefault="00160962" w:rsidP="00160962">
      <w:pPr>
        <w:spacing w:after="225" w:line="390" w:lineRule="atLeast"/>
        <w:jc w:val="center"/>
        <w:textAlignment w:val="baseline"/>
        <w:outlineLvl w:val="1"/>
        <w:rPr>
          <w:rFonts w:ascii="Arial" w:eastAsia="Times New Roman" w:hAnsi="Arial" w:cs="Arial"/>
          <w:color w:val="313131"/>
          <w:sz w:val="39"/>
          <w:szCs w:val="39"/>
          <w:lang w:val="en-US"/>
        </w:rPr>
      </w:pPr>
    </w:p>
    <w:p w:rsidR="00160962" w:rsidRDefault="00160962" w:rsidP="00160962">
      <w:pPr>
        <w:pStyle w:val="a3"/>
        <w:spacing w:before="0" w:beforeAutospacing="0" w:after="15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ля начала откроем среду программирования Arduino IDE и перейдем в настройки</w:t>
      </w:r>
    </w:p>
    <w:p w:rsidR="00160962" w:rsidRDefault="00160962" w:rsidP="00160962">
      <w:pPr>
        <w:pStyle w:val="a3"/>
        <w:spacing w:before="0" w:beforeAutospacing="0" w:after="15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4762500" cy="5715000"/>
            <wp:effectExtent l="19050" t="0" r="0" b="0"/>
            <wp:docPr id="1" name="Рисунок 1" descr="Настройки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стройки Arduino ID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2" w:rsidRDefault="00160962" w:rsidP="0016096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Потом в появившемся окне в строке Additional Boards Manager URLs (отмечено красным) вставим ссылку  </w:t>
      </w:r>
      <w:r>
        <w:rPr>
          <w:rStyle w:val="a4"/>
          <w:rFonts w:ascii="inherit" w:hAnsi="inherit" w:cs="Arial"/>
          <w:color w:val="666666"/>
          <w:sz w:val="21"/>
          <w:szCs w:val="21"/>
          <w:bdr w:val="none" w:sz="0" w:space="0" w:color="auto" w:frame="1"/>
        </w:rPr>
        <w:t>http://arduino.esp8266.com/stable/package_esp8266com_index.json </w:t>
      </w:r>
      <w:r>
        <w:rPr>
          <w:rFonts w:ascii="Arial" w:hAnsi="Arial" w:cs="Arial"/>
          <w:color w:val="666666"/>
          <w:sz w:val="21"/>
          <w:szCs w:val="21"/>
        </w:rPr>
        <w:t>для установки в Arduino IDE дополнительных скриптов, что бы работать с модулями ESP8266, и жмем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a4"/>
          <w:rFonts w:ascii="inherit" w:hAnsi="inherit" w:cs="Arial"/>
          <w:color w:val="666666"/>
          <w:sz w:val="21"/>
          <w:szCs w:val="21"/>
          <w:bdr w:val="none" w:sz="0" w:space="0" w:color="auto" w:frame="1"/>
        </w:rPr>
        <w:t>ОК</w:t>
      </w:r>
    </w:p>
    <w:p w:rsidR="00160962" w:rsidRDefault="00160962" w:rsidP="00160962">
      <w:pPr>
        <w:pStyle w:val="a3"/>
        <w:spacing w:before="0" w:beforeAutospacing="0" w:after="15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3743325"/>
            <wp:effectExtent l="19050" t="0" r="0" b="0"/>
            <wp:docPr id="2" name="Рисунок 2" descr="Arduino IDE additional boar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IDE additional boards manag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2" w:rsidRPr="00160962" w:rsidRDefault="00160962" w:rsidP="0016096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  <w:lang w:val="en-US"/>
        </w:rPr>
      </w:pPr>
      <w:r>
        <w:rPr>
          <w:rFonts w:ascii="Arial" w:hAnsi="Arial" w:cs="Arial"/>
          <w:color w:val="666666"/>
          <w:sz w:val="21"/>
          <w:szCs w:val="21"/>
        </w:rPr>
        <w:t>Потом</w:t>
      </w:r>
      <w:r w:rsidRPr="00160962">
        <w:rPr>
          <w:rFonts w:ascii="Arial" w:hAnsi="Arial" w:cs="Arial"/>
          <w:color w:val="666666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переходим</w:t>
      </w:r>
      <w:r w:rsidRPr="00160962">
        <w:rPr>
          <w:rFonts w:ascii="Arial" w:hAnsi="Arial" w:cs="Arial"/>
          <w:color w:val="666666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в</w:t>
      </w:r>
      <w:r w:rsidRPr="00160962">
        <w:rPr>
          <w:rStyle w:val="apple-converted-space"/>
          <w:rFonts w:ascii="Arial" w:hAnsi="Arial" w:cs="Arial"/>
          <w:color w:val="666666"/>
          <w:sz w:val="21"/>
          <w:szCs w:val="21"/>
          <w:lang w:val="en-US"/>
        </w:rPr>
        <w:t> </w:t>
      </w:r>
      <w:r w:rsidRPr="00160962">
        <w:rPr>
          <w:rStyle w:val="a4"/>
          <w:rFonts w:ascii="inherit" w:hAnsi="inherit" w:cs="Arial"/>
          <w:color w:val="666666"/>
          <w:sz w:val="21"/>
          <w:szCs w:val="21"/>
          <w:bdr w:val="none" w:sz="0" w:space="0" w:color="auto" w:frame="1"/>
          <w:lang w:val="en-US"/>
        </w:rPr>
        <w:t>Tools</w:t>
      </w:r>
      <w:r w:rsidRPr="00160962">
        <w:rPr>
          <w:rFonts w:ascii="Arial" w:hAnsi="Arial" w:cs="Arial"/>
          <w:color w:val="666666"/>
          <w:sz w:val="21"/>
          <w:szCs w:val="21"/>
          <w:lang w:val="en-US"/>
        </w:rPr>
        <w:t> </w:t>
      </w:r>
      <w:r w:rsidRPr="00160962">
        <w:rPr>
          <w:rStyle w:val="a4"/>
          <w:rFonts w:ascii="inherit" w:hAnsi="inherit" w:cs="Arial"/>
          <w:color w:val="666666"/>
          <w:sz w:val="21"/>
          <w:szCs w:val="21"/>
          <w:bdr w:val="none" w:sz="0" w:space="0" w:color="auto" w:frame="1"/>
          <w:lang w:val="en-US"/>
        </w:rPr>
        <w:t>&gt; Board &gt; Boards Manager</w:t>
      </w:r>
    </w:p>
    <w:p w:rsidR="00160962" w:rsidRDefault="00160962" w:rsidP="00160962">
      <w:pPr>
        <w:pStyle w:val="a3"/>
        <w:spacing w:before="0" w:beforeAutospacing="0" w:after="15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372100" cy="5715000"/>
            <wp:effectExtent l="19050" t="0" r="0" b="0"/>
            <wp:docPr id="3" name="Рисунок 3" descr="Arduino IDE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 tool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2" w:rsidRDefault="00160962" w:rsidP="00160962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В появившемся окне прокручиваем список вниз к скриптам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a4"/>
          <w:rFonts w:ascii="inherit" w:hAnsi="inherit" w:cs="Arial"/>
          <w:color w:val="666666"/>
          <w:sz w:val="21"/>
          <w:szCs w:val="21"/>
          <w:bdr w:val="none" w:sz="0" w:space="0" w:color="auto" w:frame="1"/>
        </w:rPr>
        <w:t>esp8266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by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Style w:val="a4"/>
          <w:rFonts w:ascii="inherit" w:hAnsi="inherit" w:cs="Arial"/>
          <w:color w:val="666666"/>
          <w:sz w:val="21"/>
          <w:szCs w:val="21"/>
          <w:bdr w:val="none" w:sz="0" w:space="0" w:color="auto" w:frame="1"/>
        </w:rPr>
        <w:t>ESP8266 Community </w:t>
      </w:r>
      <w:r>
        <w:rPr>
          <w:rFonts w:ascii="Arial" w:hAnsi="Arial" w:cs="Arial"/>
          <w:color w:val="666666"/>
          <w:sz w:val="21"/>
          <w:szCs w:val="21"/>
        </w:rPr>
        <w:t>и кликаем.</w:t>
      </w:r>
    </w:p>
    <w:p w:rsidR="00160962" w:rsidRDefault="00160962" w:rsidP="00160962">
      <w:pPr>
        <w:pStyle w:val="a3"/>
        <w:spacing w:before="0" w:beforeAutospacing="0" w:after="15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5715000" cy="3219450"/>
            <wp:effectExtent l="19050" t="0" r="0" b="0"/>
            <wp:docPr id="4" name="Рисунок 4" descr="Boards manager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ards manager esp82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2" w:rsidRDefault="00160962" w:rsidP="00160962">
      <w:pPr>
        <w:pStyle w:val="a3"/>
        <w:spacing w:before="0" w:beforeAutospacing="0" w:after="0" w:afterAutospacing="0"/>
        <w:textAlignment w:val="baseline"/>
        <w:rPr>
          <w:ins w:id="0" w:author="Unknown"/>
          <w:rFonts w:ascii="Arial" w:hAnsi="Arial" w:cs="Arial"/>
          <w:color w:val="666666"/>
          <w:sz w:val="21"/>
          <w:szCs w:val="21"/>
        </w:rPr>
      </w:pPr>
      <w:ins w:id="1" w:author="Unknown">
        <w:r>
          <w:rPr>
            <w:rFonts w:ascii="Arial" w:hAnsi="Arial" w:cs="Arial"/>
            <w:color w:val="666666"/>
            <w:sz w:val="21"/>
            <w:szCs w:val="21"/>
          </w:rPr>
          <w:t>В правом нижнем углу появится возможность выбора версии ПО, выбираем версию</w:t>
        </w:r>
        <w:r>
          <w:rPr>
            <w:rStyle w:val="apple-converted-space"/>
            <w:rFonts w:ascii="inherit" w:hAnsi="inherit" w:cs="Arial"/>
            <w:b/>
            <w:bCs/>
            <w:color w:val="666666"/>
            <w:sz w:val="21"/>
            <w:szCs w:val="21"/>
            <w:bdr w:val="none" w:sz="0" w:space="0" w:color="auto" w:frame="1"/>
          </w:rPr>
          <w:t> </w:t>
        </w:r>
        <w:r>
          <w:rPr>
            <w:rStyle w:val="a4"/>
            <w:rFonts w:ascii="inherit" w:hAnsi="inherit" w:cs="Arial"/>
            <w:color w:val="666666"/>
            <w:sz w:val="21"/>
            <w:szCs w:val="21"/>
            <w:bdr w:val="none" w:sz="0" w:space="0" w:color="auto" w:frame="1"/>
          </w:rPr>
          <w:t>2.1.0</w:t>
        </w:r>
        <w:r>
          <w:rPr>
            <w:rStyle w:val="apple-converted-space"/>
            <w:rFonts w:ascii="inherit" w:hAnsi="inherit" w:cs="Arial"/>
            <w:b/>
            <w:bCs/>
            <w:color w:val="666666"/>
            <w:sz w:val="21"/>
            <w:szCs w:val="21"/>
            <w:bdr w:val="none" w:sz="0" w:space="0" w:color="auto" w:frame="1"/>
          </w:rPr>
          <w:t> </w:t>
        </w:r>
        <w:r>
          <w:rPr>
            <w:rFonts w:ascii="Arial" w:hAnsi="Arial" w:cs="Arial"/>
            <w:color w:val="666666"/>
            <w:sz w:val="21"/>
            <w:szCs w:val="21"/>
          </w:rPr>
          <w:t>(самая новая) и жмем кнопку </w:t>
        </w:r>
        <w:r>
          <w:rPr>
            <w:rStyle w:val="a4"/>
            <w:rFonts w:ascii="inherit" w:hAnsi="inherit" w:cs="Arial"/>
            <w:color w:val="666666"/>
            <w:sz w:val="21"/>
            <w:szCs w:val="21"/>
            <w:bdr w:val="none" w:sz="0" w:space="0" w:color="auto" w:frame="1"/>
          </w:rPr>
          <w:t>Install</w:t>
        </w:r>
      </w:ins>
    </w:p>
    <w:p w:rsidR="00160962" w:rsidRDefault="00160962" w:rsidP="00160962">
      <w:pPr>
        <w:pStyle w:val="a3"/>
        <w:spacing w:before="0" w:beforeAutospacing="0" w:after="150" w:afterAutospacing="0"/>
        <w:textAlignment w:val="baseline"/>
        <w:rPr>
          <w:ins w:id="2" w:author="Unknown"/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>
            <wp:extent cx="5715000" cy="3238500"/>
            <wp:effectExtent l="19050" t="0" r="0" b="0"/>
            <wp:docPr id="5" name="Рисунок 5" descr="Установка ESP8266 утил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ESP8266 утилит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2" w:rsidRDefault="00160962" w:rsidP="00160962">
      <w:pPr>
        <w:pStyle w:val="a3"/>
        <w:spacing w:before="0" w:beforeAutospacing="0" w:after="0" w:afterAutospacing="0"/>
        <w:textAlignment w:val="baseline"/>
        <w:rPr>
          <w:ins w:id="3" w:author="Unknown"/>
          <w:rFonts w:ascii="Arial" w:hAnsi="Arial" w:cs="Arial"/>
          <w:color w:val="666666"/>
          <w:sz w:val="21"/>
          <w:szCs w:val="21"/>
        </w:rPr>
      </w:pPr>
      <w:ins w:id="4" w:author="Unknown">
        <w:r>
          <w:rPr>
            <w:rFonts w:ascii="Arial" w:hAnsi="Arial" w:cs="Arial"/>
            <w:color w:val="666666"/>
            <w:sz w:val="21"/>
            <w:szCs w:val="21"/>
          </w:rPr>
          <w:t>После установки закрываем окно и переходим </w:t>
        </w:r>
        <w:r>
          <w:rPr>
            <w:rStyle w:val="a4"/>
            <w:rFonts w:ascii="inherit" w:hAnsi="inherit" w:cs="Arial"/>
            <w:color w:val="666666"/>
            <w:sz w:val="21"/>
            <w:szCs w:val="21"/>
            <w:bdr w:val="none" w:sz="0" w:space="0" w:color="auto" w:frame="1"/>
          </w:rPr>
          <w:t>Tools</w:t>
        </w:r>
        <w:r>
          <w:rPr>
            <w:rFonts w:ascii="Arial" w:hAnsi="Arial" w:cs="Arial"/>
            <w:color w:val="666666"/>
            <w:sz w:val="21"/>
            <w:szCs w:val="21"/>
          </w:rPr>
          <w:t> </w:t>
        </w:r>
        <w:r>
          <w:rPr>
            <w:rStyle w:val="a4"/>
            <w:rFonts w:ascii="inherit" w:hAnsi="inherit" w:cs="Arial"/>
            <w:color w:val="666666"/>
            <w:sz w:val="21"/>
            <w:szCs w:val="21"/>
            <w:bdr w:val="none" w:sz="0" w:space="0" w:color="auto" w:frame="1"/>
          </w:rPr>
          <w:t>&gt; Board</w:t>
        </w:r>
        <w:r>
          <w:rPr>
            <w:rStyle w:val="apple-converted-space"/>
            <w:rFonts w:ascii="inherit" w:hAnsi="inherit" w:cs="Arial"/>
            <w:b/>
            <w:bCs/>
            <w:color w:val="666666"/>
            <w:sz w:val="21"/>
            <w:szCs w:val="21"/>
            <w:bdr w:val="none" w:sz="0" w:space="0" w:color="auto" w:frame="1"/>
          </w:rPr>
          <w:t> </w:t>
        </w:r>
        <w:r>
          <w:rPr>
            <w:rFonts w:ascii="Arial" w:hAnsi="Arial" w:cs="Arial"/>
            <w:color w:val="666666"/>
            <w:sz w:val="21"/>
            <w:szCs w:val="21"/>
          </w:rPr>
          <w:t>и видим список доступных для программирования устройств на чипе ESP8266</w:t>
        </w:r>
      </w:ins>
    </w:p>
    <w:p w:rsidR="00160962" w:rsidRDefault="00160962" w:rsidP="00160962">
      <w:pPr>
        <w:pStyle w:val="a3"/>
        <w:spacing w:before="0" w:beforeAutospacing="0" w:after="150" w:afterAutospacing="0"/>
        <w:textAlignment w:val="baseline"/>
        <w:rPr>
          <w:ins w:id="5" w:author="Unknown"/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3762375" cy="5715000"/>
            <wp:effectExtent l="19050" t="0" r="9525" b="0"/>
            <wp:docPr id="6" name="Рисунок 6" descr="Arduino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tool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2" w:rsidRPr="00160962" w:rsidRDefault="00160962" w:rsidP="00160962">
      <w:pPr>
        <w:spacing w:after="225" w:line="390" w:lineRule="atLeast"/>
        <w:jc w:val="center"/>
        <w:textAlignment w:val="baseline"/>
        <w:outlineLvl w:val="1"/>
        <w:rPr>
          <w:rFonts w:ascii="Arial" w:eastAsia="Times New Roman" w:hAnsi="Arial" w:cs="Arial"/>
          <w:color w:val="313131"/>
          <w:sz w:val="39"/>
          <w:szCs w:val="39"/>
          <w:lang w:val="en-US"/>
        </w:rPr>
      </w:pPr>
    </w:p>
    <w:p w:rsidR="0058317D" w:rsidRDefault="0058317D"/>
    <w:sectPr w:rsidR="0058317D" w:rsidSect="00736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60962"/>
    <w:rsid w:val="00160962"/>
    <w:rsid w:val="00250E9F"/>
    <w:rsid w:val="0058317D"/>
    <w:rsid w:val="0073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F28"/>
  </w:style>
  <w:style w:type="paragraph" w:styleId="2">
    <w:name w:val="heading 2"/>
    <w:basedOn w:val="a"/>
    <w:link w:val="20"/>
    <w:uiPriority w:val="9"/>
    <w:qFormat/>
    <w:rsid w:val="00160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09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60962"/>
    <w:rPr>
      <w:b/>
      <w:bCs/>
    </w:rPr>
  </w:style>
  <w:style w:type="character" w:customStyle="1" w:styleId="apple-converted-space">
    <w:name w:val="apple-converted-space"/>
    <w:basedOn w:val="a0"/>
    <w:rsid w:val="00160962"/>
  </w:style>
  <w:style w:type="paragraph" w:styleId="a5">
    <w:name w:val="Balloon Text"/>
    <w:basedOn w:val="a"/>
    <w:link w:val="a6"/>
    <w:uiPriority w:val="99"/>
    <w:semiHidden/>
    <w:unhideWhenUsed/>
    <w:rsid w:val="00160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</Words>
  <Characters>701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2</cp:revision>
  <dcterms:created xsi:type="dcterms:W3CDTF">2016-11-30T12:20:00Z</dcterms:created>
  <dcterms:modified xsi:type="dcterms:W3CDTF">2016-11-30T12:20:00Z</dcterms:modified>
</cp:coreProperties>
</file>